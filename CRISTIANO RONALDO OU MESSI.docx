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6A9" w:rsidRDefault="005E7E91" w:rsidP="005E7E91">
      <w:pPr>
        <w:pStyle w:val="Ttulo"/>
        <w:rPr>
          <w:rFonts w:ascii="Arial" w:hAnsi="Arial" w:cs="Arial"/>
          <w:b/>
        </w:rPr>
      </w:pPr>
      <w:r w:rsidRPr="005E7E91">
        <w:rPr>
          <w:rFonts w:ascii="Arial" w:hAnsi="Arial" w:cs="Arial"/>
          <w:b/>
        </w:rPr>
        <w:t>CRISTIANO RONALDO OU MESSI</w:t>
      </w:r>
    </w:p>
    <w:p w:rsidR="005E7E91" w:rsidRPr="005E7E91" w:rsidRDefault="005E7E91" w:rsidP="005E7E91">
      <w:r>
        <w:t>Artigo de opinião</w:t>
      </w:r>
      <w:r w:rsidR="00D136FB">
        <w:t>-</w:t>
      </w:r>
      <w:proofErr w:type="spellStart"/>
      <w:r w:rsidR="00D136FB">
        <w:t>Rian</w:t>
      </w:r>
      <w:proofErr w:type="spellEnd"/>
    </w:p>
    <w:p w:rsidR="005E7E91" w:rsidRDefault="005E7E91" w:rsidP="005E7E91"/>
    <w:p w:rsidR="005E7E91" w:rsidRDefault="005E7E91" w:rsidP="005E7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Há mais de dez anos tem duas pessoas que dominam o mundo do futebol</w:t>
      </w:r>
      <w:r w:rsidR="001E471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Cristiano Ronaldo e Lionel </w:t>
      </w:r>
      <w:proofErr w:type="spellStart"/>
      <w:r>
        <w:rPr>
          <w:rFonts w:ascii="Arial" w:hAnsi="Arial" w:cs="Arial"/>
          <w:sz w:val="24"/>
          <w:szCs w:val="24"/>
        </w:rPr>
        <w:t>Messi</w:t>
      </w:r>
      <w:proofErr w:type="spellEnd"/>
      <w:r w:rsidR="001E471D">
        <w:rPr>
          <w:rFonts w:ascii="Arial" w:hAnsi="Arial" w:cs="Arial"/>
          <w:sz w:val="24"/>
          <w:szCs w:val="24"/>
        </w:rPr>
        <w:t>.</w:t>
      </w:r>
      <w:r w:rsidR="00D136FB">
        <w:rPr>
          <w:rFonts w:ascii="Arial" w:hAnsi="Arial" w:cs="Arial"/>
          <w:sz w:val="24"/>
          <w:szCs w:val="24"/>
        </w:rPr>
        <w:t xml:space="preserve"> </w:t>
      </w:r>
      <w:r w:rsidR="001E471D">
        <w:rPr>
          <w:rFonts w:ascii="Arial" w:hAnsi="Arial" w:cs="Arial"/>
          <w:sz w:val="24"/>
          <w:szCs w:val="24"/>
        </w:rPr>
        <w:t>D</w:t>
      </w:r>
      <w:r w:rsidR="00D136FB">
        <w:rPr>
          <w:rFonts w:ascii="Arial" w:hAnsi="Arial" w:cs="Arial"/>
          <w:sz w:val="24"/>
          <w:szCs w:val="24"/>
        </w:rPr>
        <w:t xml:space="preserve">epois de tanto </w:t>
      </w:r>
      <w:r w:rsidR="00D136FB" w:rsidRPr="00CA5C03">
        <w:rPr>
          <w:rFonts w:ascii="Arial" w:hAnsi="Arial" w:cs="Arial"/>
          <w:sz w:val="24"/>
          <w:szCs w:val="24"/>
        </w:rPr>
        <w:t xml:space="preserve">tempo no topo, </w:t>
      </w:r>
      <w:r w:rsidR="00D136FB">
        <w:rPr>
          <w:rFonts w:ascii="Arial" w:hAnsi="Arial" w:cs="Arial"/>
          <w:sz w:val="24"/>
          <w:szCs w:val="24"/>
        </w:rPr>
        <w:t>ambos começam a decair no futebol devido à idade, mas</w:t>
      </w:r>
      <w:r>
        <w:rPr>
          <w:rFonts w:ascii="Arial" w:hAnsi="Arial" w:cs="Arial"/>
          <w:sz w:val="24"/>
          <w:szCs w:val="24"/>
        </w:rPr>
        <w:t xml:space="preserve"> com </w:t>
      </w:r>
      <w:r w:rsidR="00475903" w:rsidRPr="00CA5C03">
        <w:rPr>
          <w:rFonts w:ascii="Arial" w:hAnsi="Arial" w:cs="Arial"/>
          <w:sz w:val="24"/>
          <w:szCs w:val="24"/>
        </w:rPr>
        <w:t>esse grande período</w:t>
      </w:r>
      <w:r w:rsidRPr="00CA5C0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não há dúvidas que teve muitas discussões so</w:t>
      </w:r>
      <w:r w:rsidR="00475903">
        <w:rPr>
          <w:rFonts w:ascii="Arial" w:hAnsi="Arial" w:cs="Arial"/>
          <w:sz w:val="24"/>
          <w:szCs w:val="24"/>
        </w:rPr>
        <w:t>bre quem é o melhor de todos</w:t>
      </w:r>
      <w:r>
        <w:rPr>
          <w:rFonts w:ascii="Arial" w:hAnsi="Arial" w:cs="Arial"/>
          <w:sz w:val="24"/>
          <w:szCs w:val="24"/>
        </w:rPr>
        <w:t xml:space="preserve">, chegando </w:t>
      </w:r>
      <w:r w:rsidR="001E471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um momento em que Pelé não é mais tão visto nessas discussões como antes.</w:t>
      </w:r>
      <w:bookmarkStart w:id="0" w:name="_GoBack"/>
      <w:bookmarkEnd w:id="0"/>
    </w:p>
    <w:p w:rsidR="001E471D" w:rsidRDefault="00D136FB" w:rsidP="00D136FB">
      <w:pPr>
        <w:pStyle w:val="Ttulo1"/>
        <w:spacing w:before="375" w:beforeAutospacing="0" w:after="375" w:afterAutospacing="0" w:line="317" w:lineRule="atLeast"/>
        <w:rPr>
          <w:ins w:id="1" w:author="Aluno" w:date="2022-09-27T14:50:00Z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136FB">
        <w:rPr>
          <w:rFonts w:ascii="Arial" w:hAnsi="Arial" w:cs="Arial"/>
          <w:b w:val="0"/>
          <w:sz w:val="24"/>
          <w:szCs w:val="24"/>
        </w:rPr>
        <w:t xml:space="preserve">Como eu gosto de futebol, e sou muito fã dos dois jogadores, </w:t>
      </w:r>
      <w:r w:rsidR="00475903" w:rsidRPr="009E6F9A">
        <w:rPr>
          <w:rFonts w:ascii="Arial" w:hAnsi="Arial" w:cs="Arial"/>
          <w:b w:val="0"/>
          <w:sz w:val="24"/>
          <w:szCs w:val="24"/>
        </w:rPr>
        <w:t>irei</w:t>
      </w:r>
      <w:r w:rsidR="00475903" w:rsidRPr="005C3AE3">
        <w:rPr>
          <w:rFonts w:ascii="Arial" w:hAnsi="Arial" w:cs="Arial"/>
          <w:b w:val="0"/>
          <w:sz w:val="24"/>
          <w:szCs w:val="24"/>
          <w:highlight w:val="yellow"/>
        </w:rPr>
        <w:t xml:space="preserve"> </w:t>
      </w:r>
      <w:r w:rsidR="00475903" w:rsidRPr="009E6F9A">
        <w:rPr>
          <w:rFonts w:ascii="Arial" w:hAnsi="Arial" w:cs="Arial"/>
          <w:b w:val="0"/>
          <w:sz w:val="24"/>
          <w:szCs w:val="24"/>
        </w:rPr>
        <w:t>mostrar</w:t>
      </w:r>
      <w:r w:rsidRPr="009E6F9A">
        <w:rPr>
          <w:rFonts w:ascii="Arial" w:hAnsi="Arial" w:cs="Arial"/>
          <w:b w:val="0"/>
          <w:sz w:val="24"/>
          <w:szCs w:val="24"/>
        </w:rPr>
        <w:t xml:space="preserve"> </w:t>
      </w:r>
      <w:r w:rsidRPr="00D136FB">
        <w:rPr>
          <w:rFonts w:ascii="Arial" w:hAnsi="Arial" w:cs="Arial"/>
          <w:b w:val="0"/>
          <w:sz w:val="24"/>
          <w:szCs w:val="24"/>
        </w:rPr>
        <w:t>minha opinião sobre tal assunto</w:t>
      </w:r>
      <w:r w:rsidR="001E471D">
        <w:rPr>
          <w:rFonts w:ascii="Arial" w:hAnsi="Arial" w:cs="Arial"/>
          <w:b w:val="0"/>
          <w:sz w:val="24"/>
          <w:szCs w:val="24"/>
        </w:rPr>
        <w:t>:</w:t>
      </w:r>
      <w:r w:rsidRPr="00D136FB">
        <w:rPr>
          <w:rFonts w:ascii="Arial" w:hAnsi="Arial" w:cs="Arial"/>
          <w:b w:val="0"/>
          <w:sz w:val="24"/>
          <w:szCs w:val="24"/>
        </w:rPr>
        <w:t xml:space="preserve"> Cristiano Ronaldo ou </w:t>
      </w:r>
      <w:proofErr w:type="spellStart"/>
      <w:r w:rsidRPr="00D136FB">
        <w:rPr>
          <w:rFonts w:ascii="Arial" w:hAnsi="Arial" w:cs="Arial"/>
          <w:b w:val="0"/>
          <w:sz w:val="24"/>
          <w:szCs w:val="24"/>
        </w:rPr>
        <w:t>Messi</w:t>
      </w:r>
      <w:proofErr w:type="spellEnd"/>
      <w:r w:rsidRPr="00D136FB">
        <w:rPr>
          <w:rFonts w:ascii="Arial" w:hAnsi="Arial" w:cs="Arial"/>
          <w:b w:val="0"/>
          <w:sz w:val="24"/>
          <w:szCs w:val="24"/>
        </w:rPr>
        <w:t xml:space="preserve">? Para entrar nessa discussão há algumas possibilidades, ou você é um </w:t>
      </w:r>
      <w:r w:rsidRPr="009E6F9A">
        <w:rPr>
          <w:rFonts w:ascii="Arial" w:hAnsi="Arial" w:cs="Arial"/>
          <w:b w:val="0"/>
          <w:sz w:val="24"/>
          <w:szCs w:val="24"/>
        </w:rPr>
        <w:t xml:space="preserve">fã </w:t>
      </w:r>
      <w:r w:rsidR="00475903" w:rsidRPr="009E6F9A">
        <w:rPr>
          <w:rFonts w:ascii="Arial" w:hAnsi="Arial" w:cs="Arial"/>
          <w:b w:val="0"/>
          <w:sz w:val="24"/>
          <w:szCs w:val="24"/>
        </w:rPr>
        <w:t>obcecado</w:t>
      </w:r>
      <w:r w:rsidRPr="009E6F9A">
        <w:rPr>
          <w:rFonts w:ascii="Arial" w:hAnsi="Arial" w:cs="Arial"/>
          <w:b w:val="0"/>
          <w:sz w:val="24"/>
          <w:szCs w:val="24"/>
        </w:rPr>
        <w:t xml:space="preserve"> </w:t>
      </w:r>
      <w:r w:rsidRPr="00D136FB">
        <w:rPr>
          <w:rFonts w:ascii="Arial" w:hAnsi="Arial" w:cs="Arial"/>
          <w:b w:val="0"/>
          <w:sz w:val="24"/>
          <w:szCs w:val="24"/>
        </w:rPr>
        <w:t xml:space="preserve">de apenas um deles e não liga para o feito do outro, ou você é um ser humano pensante e vê números e jogos de ambos os jogadores. </w:t>
      </w:r>
    </w:p>
    <w:p w:rsidR="00D136FB" w:rsidRDefault="00D136FB" w:rsidP="00475903">
      <w:pPr>
        <w:pStyle w:val="Ttulo1"/>
        <w:spacing w:before="375" w:beforeAutospacing="0" w:after="375" w:afterAutospacing="0" w:line="317" w:lineRule="atLeast"/>
        <w:ind w:firstLine="708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D136FB">
        <w:rPr>
          <w:rFonts w:ascii="Arial" w:hAnsi="Arial" w:cs="Arial"/>
          <w:b w:val="0"/>
          <w:sz w:val="24"/>
          <w:szCs w:val="24"/>
        </w:rPr>
        <w:t>Mas antes de entrar n</w:t>
      </w:r>
      <w:r w:rsidR="00475903">
        <w:rPr>
          <w:rFonts w:ascii="Arial" w:hAnsi="Arial" w:cs="Arial"/>
          <w:b w:val="0"/>
          <w:sz w:val="24"/>
          <w:szCs w:val="24"/>
        </w:rPr>
        <w:t>esse</w:t>
      </w:r>
      <w:r w:rsidRPr="00D136FB">
        <w:rPr>
          <w:rFonts w:ascii="Arial" w:hAnsi="Arial" w:cs="Arial"/>
          <w:b w:val="0"/>
          <w:sz w:val="24"/>
          <w:szCs w:val="24"/>
        </w:rPr>
        <w:t>s</w:t>
      </w:r>
      <w:r w:rsidRPr="009E6F9A">
        <w:rPr>
          <w:rFonts w:ascii="Arial" w:hAnsi="Arial" w:cs="Arial"/>
          <w:b w:val="0"/>
          <w:sz w:val="24"/>
          <w:szCs w:val="24"/>
        </w:rPr>
        <w:t xml:space="preserve"> </w:t>
      </w:r>
      <w:r w:rsidR="00475903" w:rsidRPr="009E6F9A">
        <w:rPr>
          <w:rFonts w:ascii="Arial" w:hAnsi="Arial" w:cs="Arial"/>
          <w:b w:val="0"/>
          <w:sz w:val="24"/>
          <w:szCs w:val="24"/>
        </w:rPr>
        <w:t>assuntos</w:t>
      </w:r>
      <w:r w:rsidRPr="00D136FB">
        <w:rPr>
          <w:rFonts w:ascii="Arial" w:hAnsi="Arial" w:cs="Arial"/>
          <w:b w:val="0"/>
          <w:sz w:val="24"/>
          <w:szCs w:val="24"/>
        </w:rPr>
        <w:t>, queria falar o quão impressionante é</w:t>
      </w:r>
      <w:r w:rsidR="001E471D">
        <w:rPr>
          <w:rFonts w:ascii="Arial" w:hAnsi="Arial" w:cs="Arial"/>
          <w:b w:val="0"/>
          <w:sz w:val="24"/>
          <w:szCs w:val="24"/>
        </w:rPr>
        <w:t xml:space="preserve"> a</w:t>
      </w:r>
      <w:r w:rsidRPr="00D136FB">
        <w:rPr>
          <w:rFonts w:ascii="Arial" w:hAnsi="Arial" w:cs="Arial"/>
          <w:b w:val="0"/>
          <w:sz w:val="24"/>
          <w:szCs w:val="24"/>
        </w:rPr>
        <w:t xml:space="preserve"> habilidade dos fãs de </w:t>
      </w:r>
      <w:proofErr w:type="spellStart"/>
      <w:r w:rsidRPr="00D136FB">
        <w:rPr>
          <w:rFonts w:ascii="Arial" w:hAnsi="Arial" w:cs="Arial"/>
          <w:b w:val="0"/>
          <w:sz w:val="24"/>
          <w:szCs w:val="24"/>
        </w:rPr>
        <w:t>Messi</w:t>
      </w:r>
      <w:proofErr w:type="spellEnd"/>
      <w:r w:rsidRPr="00D136FB">
        <w:rPr>
          <w:rFonts w:ascii="Arial" w:hAnsi="Arial" w:cs="Arial"/>
          <w:b w:val="0"/>
          <w:sz w:val="24"/>
          <w:szCs w:val="24"/>
        </w:rPr>
        <w:t xml:space="preserve"> e Barcelona conseguirem tentar diminuir Cristiano Ronaldo e seus números</w:t>
      </w:r>
      <w:r w:rsidR="001E471D">
        <w:rPr>
          <w:rFonts w:ascii="Arial" w:hAnsi="Arial" w:cs="Arial"/>
          <w:b w:val="0"/>
          <w:sz w:val="24"/>
          <w:szCs w:val="24"/>
        </w:rPr>
        <w:t>.</w:t>
      </w:r>
      <w:r w:rsidRPr="00D136FB">
        <w:rPr>
          <w:rFonts w:ascii="Arial" w:hAnsi="Arial" w:cs="Arial"/>
          <w:b w:val="0"/>
          <w:sz w:val="24"/>
          <w:szCs w:val="24"/>
        </w:rPr>
        <w:t xml:space="preserve"> </w:t>
      </w:r>
      <w:r w:rsidR="001E471D">
        <w:rPr>
          <w:rFonts w:ascii="Arial" w:hAnsi="Arial" w:cs="Arial"/>
          <w:b w:val="0"/>
          <w:sz w:val="24"/>
          <w:szCs w:val="24"/>
        </w:rPr>
        <w:t>Um</w:t>
      </w:r>
      <w:r w:rsidRPr="00D136FB">
        <w:rPr>
          <w:rFonts w:ascii="Arial" w:hAnsi="Arial" w:cs="Arial"/>
          <w:b w:val="0"/>
          <w:sz w:val="24"/>
          <w:szCs w:val="24"/>
        </w:rPr>
        <w:t xml:space="preserve"> exemplo </w:t>
      </w:r>
      <w:r w:rsidR="001E471D">
        <w:rPr>
          <w:rFonts w:ascii="Arial" w:hAnsi="Arial" w:cs="Arial"/>
          <w:b w:val="0"/>
          <w:sz w:val="24"/>
          <w:szCs w:val="24"/>
        </w:rPr>
        <w:t xml:space="preserve">disso é </w:t>
      </w:r>
      <w:r w:rsidRPr="00D136FB">
        <w:rPr>
          <w:rFonts w:ascii="Arial" w:hAnsi="Arial" w:cs="Arial"/>
          <w:b w:val="0"/>
          <w:sz w:val="24"/>
          <w:szCs w:val="24"/>
        </w:rPr>
        <w:t xml:space="preserve">uma </w:t>
      </w:r>
      <w:r w:rsidRPr="005C3AE3">
        <w:rPr>
          <w:rFonts w:ascii="Arial" w:hAnsi="Arial" w:cs="Arial"/>
          <w:b w:val="0"/>
          <w:sz w:val="24"/>
          <w:szCs w:val="24"/>
        </w:rPr>
        <w:t>matéria</w:t>
      </w:r>
      <w:r w:rsidRPr="00D136FB">
        <w:rPr>
          <w:rFonts w:ascii="Arial" w:hAnsi="Arial" w:cs="Arial"/>
          <w:b w:val="0"/>
          <w:sz w:val="24"/>
          <w:szCs w:val="24"/>
        </w:rPr>
        <w:t xml:space="preserve"> em que diz “</w:t>
      </w:r>
      <w:r w:rsidRPr="00D136F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Sem pênaltis, </w:t>
      </w:r>
      <w:proofErr w:type="spellStart"/>
      <w:r w:rsidRPr="00D136FB">
        <w:rPr>
          <w:rFonts w:ascii="Arial" w:hAnsi="Arial" w:cs="Arial"/>
          <w:b w:val="0"/>
          <w:color w:val="000000" w:themeColor="text1"/>
          <w:sz w:val="24"/>
          <w:szCs w:val="24"/>
        </w:rPr>
        <w:t>Messi</w:t>
      </w:r>
      <w:proofErr w:type="spellEnd"/>
      <w:r w:rsidRPr="00D136F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supera Cristiano Ronaldo em gols marcados“</w:t>
      </w:r>
      <w:r w:rsidR="001E471D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  <w:r w:rsidRPr="00D136F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475903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Esse artigo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não faz sentido nenhum, </w:t>
      </w:r>
      <w:r w:rsidR="00475903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gol é gol, e isso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e outras</w:t>
      </w:r>
      <w:r w:rsidR="00475903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coisas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mostram muito bem o favoritismo da mídia sobre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Messi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</w:p>
    <w:p w:rsidR="00F94F86" w:rsidRDefault="00F94F86" w:rsidP="00D136FB">
      <w:pPr>
        <w:pStyle w:val="Ttulo1"/>
        <w:spacing w:before="375" w:beforeAutospacing="0" w:after="375" w:afterAutospacing="0" w:line="317" w:lineRule="atLeast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F94F86" w:rsidRDefault="00F94F86" w:rsidP="00D136FB">
      <w:pPr>
        <w:pStyle w:val="Ttulo1"/>
        <w:spacing w:before="375" w:beforeAutospacing="0" w:after="375" w:afterAutospacing="0" w:line="317" w:lineRule="atLeast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D136FB" w:rsidRDefault="00D136FB" w:rsidP="00D136FB">
      <w:pPr>
        <w:pStyle w:val="Ttulo1"/>
        <w:spacing w:before="375" w:beforeAutospacing="0" w:after="375" w:afterAutospacing="0" w:line="317" w:lineRule="atLeast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ab/>
      </w:r>
      <w:r w:rsidRPr="005C3AE3">
        <w:rPr>
          <w:rFonts w:ascii="Arial" w:hAnsi="Arial" w:cs="Arial"/>
          <w:b w:val="0"/>
          <w:color w:val="000000" w:themeColor="text1"/>
          <w:sz w:val="24"/>
          <w:szCs w:val="24"/>
        </w:rPr>
        <w:t>Vamos aos números</w:t>
      </w:r>
    </w:p>
    <w:p w:rsidR="00D136FB" w:rsidRDefault="00D136FB" w:rsidP="00D136FB">
      <w:pPr>
        <w:pStyle w:val="Ttulo1"/>
        <w:spacing w:before="375" w:beforeAutospacing="0" w:after="375" w:afterAutospacing="0" w:line="317" w:lineRule="atLeast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Clube/Seleção                                              gols/jogos/ média</w:t>
      </w:r>
    </w:p>
    <w:tbl>
      <w:tblPr>
        <w:tblW w:w="9300" w:type="dxa"/>
        <w:shd w:val="clear" w:color="auto" w:fill="3333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8"/>
        <w:gridCol w:w="1741"/>
        <w:gridCol w:w="1741"/>
        <w:gridCol w:w="1950"/>
      </w:tblGrid>
      <w:tr w:rsidR="00D136FB" w:rsidRPr="00D136FB" w:rsidTr="00D136F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Barcelona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0,86</w:t>
            </w:r>
          </w:p>
        </w:tc>
      </w:tr>
      <w:tr w:rsidR="00D136FB" w:rsidRPr="00D136FB" w:rsidTr="00D136F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0,53</w:t>
            </w:r>
          </w:p>
        </w:tc>
      </w:tr>
      <w:tr w:rsidR="00D136FB" w:rsidRPr="00D136FB" w:rsidTr="00D136F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PSG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0,38</w:t>
            </w:r>
          </w:p>
        </w:tc>
      </w:tr>
      <w:tr w:rsidR="00D136FB" w:rsidRPr="00D136FB" w:rsidTr="00D136FB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pt-BR"/>
              </w:rPr>
              <w:t>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pt-BR"/>
              </w:rPr>
              <w:t>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D136FB" w:rsidRPr="00D136FB" w:rsidRDefault="00D136FB" w:rsidP="00D13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D136FB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pt-BR"/>
              </w:rPr>
              <w:t>0,78</w:t>
            </w:r>
          </w:p>
        </w:tc>
      </w:tr>
    </w:tbl>
    <w:p w:rsidR="00D136FB" w:rsidRDefault="00D136FB" w:rsidP="00D136FB">
      <w:pPr>
        <w:pStyle w:val="Ttulo1"/>
        <w:spacing w:before="375" w:beforeAutospacing="0" w:after="375" w:afterAutospacing="0" w:line="317" w:lineRule="atLeast"/>
        <w:rPr>
          <w:rFonts w:ascii="Verdana" w:hAnsi="Verdana"/>
          <w:b w:val="0"/>
          <w:color w:val="4F4F4F"/>
        </w:rPr>
      </w:pPr>
    </w:p>
    <w:p w:rsidR="00F94F86" w:rsidRDefault="00F94F86" w:rsidP="00D136FB">
      <w:pPr>
        <w:pStyle w:val="Ttulo1"/>
        <w:spacing w:before="375" w:beforeAutospacing="0" w:after="375" w:afterAutospacing="0" w:line="317" w:lineRule="atLeast"/>
        <w:rPr>
          <w:rFonts w:ascii="Verdana" w:hAnsi="Verdana"/>
          <w:b w:val="0"/>
          <w:color w:val="4F4F4F"/>
        </w:rPr>
      </w:pPr>
    </w:p>
    <w:tbl>
      <w:tblPr>
        <w:tblW w:w="9300" w:type="dxa"/>
        <w:shd w:val="clear" w:color="auto" w:fill="3333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4"/>
        <w:gridCol w:w="1282"/>
        <w:gridCol w:w="1589"/>
        <w:gridCol w:w="1435"/>
      </w:tblGrid>
      <w:tr w:rsidR="00F94F86" w:rsidRPr="00F94F86" w:rsidTr="00F94F8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Sporting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0,16</w:t>
            </w:r>
          </w:p>
        </w:tc>
      </w:tr>
      <w:tr w:rsidR="00F94F86" w:rsidRPr="00F94F86" w:rsidTr="00F94F8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Sporting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0</w:t>
            </w:r>
          </w:p>
        </w:tc>
      </w:tr>
      <w:tr w:rsidR="00F94F86" w:rsidRPr="00F94F86" w:rsidTr="00F94F8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Manchester United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0,42</w:t>
            </w:r>
          </w:p>
        </w:tc>
      </w:tr>
      <w:tr w:rsidR="00F94F86" w:rsidRPr="00F94F86" w:rsidTr="00F94F8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Real Madrid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1,03</w:t>
            </w:r>
          </w:p>
        </w:tc>
      </w:tr>
      <w:tr w:rsidR="00F94F86" w:rsidRPr="00F94F86" w:rsidTr="00F94F8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Juventus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0,76</w:t>
            </w:r>
          </w:p>
        </w:tc>
      </w:tr>
      <w:tr w:rsidR="00F94F86" w:rsidRPr="00F94F86" w:rsidTr="00F94F8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  <w:t>0,61</w:t>
            </w:r>
          </w:p>
        </w:tc>
      </w:tr>
      <w:tr w:rsidR="00F94F86" w:rsidRPr="00F94F86" w:rsidTr="00F94F86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pt-BR"/>
              </w:rPr>
              <w:t>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pt-BR"/>
              </w:rPr>
              <w:t>1133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94F86" w:rsidRPr="00F94F86" w:rsidRDefault="00F94F86" w:rsidP="00F94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  <w:lang w:eastAsia="pt-BR"/>
              </w:rPr>
            </w:pPr>
            <w:r w:rsidRPr="00F94F86"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  <w:lang w:eastAsia="pt-BR"/>
              </w:rPr>
              <w:t>0,72</w:t>
            </w:r>
          </w:p>
        </w:tc>
      </w:tr>
    </w:tbl>
    <w:p w:rsidR="00F94F86" w:rsidRDefault="00F94F86" w:rsidP="00F94F86">
      <w:pPr>
        <w:rPr>
          <w:rFonts w:ascii="Arial" w:hAnsi="Arial" w:cs="Arial"/>
          <w:sz w:val="24"/>
          <w:szCs w:val="24"/>
        </w:rPr>
      </w:pPr>
      <w:r>
        <w:tab/>
      </w:r>
    </w:p>
    <w:p w:rsidR="00F94F86" w:rsidRDefault="00F94F86" w:rsidP="00F94F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Cristiano tem mais gols do que </w:t>
      </w:r>
      <w:proofErr w:type="spellStart"/>
      <w:r>
        <w:rPr>
          <w:rFonts w:ascii="Arial" w:hAnsi="Arial" w:cs="Arial"/>
          <w:sz w:val="24"/>
          <w:szCs w:val="24"/>
        </w:rPr>
        <w:t>Messi</w:t>
      </w:r>
      <w:proofErr w:type="spellEnd"/>
      <w:r>
        <w:rPr>
          <w:rFonts w:ascii="Arial" w:hAnsi="Arial" w:cs="Arial"/>
          <w:sz w:val="24"/>
          <w:szCs w:val="24"/>
        </w:rPr>
        <w:t xml:space="preserve">, porém </w:t>
      </w:r>
      <w:proofErr w:type="spellStart"/>
      <w:r>
        <w:rPr>
          <w:rFonts w:ascii="Arial" w:hAnsi="Arial" w:cs="Arial"/>
          <w:sz w:val="24"/>
          <w:szCs w:val="24"/>
        </w:rPr>
        <w:t>Messi</w:t>
      </w:r>
      <w:proofErr w:type="spellEnd"/>
      <w:r>
        <w:rPr>
          <w:rFonts w:ascii="Arial" w:hAnsi="Arial" w:cs="Arial"/>
          <w:sz w:val="24"/>
          <w:szCs w:val="24"/>
        </w:rPr>
        <w:t xml:space="preserve"> possui uma média maior devido a menor quantidade de jogos, e </w:t>
      </w:r>
      <w:proofErr w:type="spellStart"/>
      <w:r>
        <w:rPr>
          <w:rFonts w:ascii="Arial" w:hAnsi="Arial" w:cs="Arial"/>
          <w:sz w:val="24"/>
          <w:szCs w:val="24"/>
        </w:rPr>
        <w:t>Messi</w:t>
      </w:r>
      <w:proofErr w:type="spellEnd"/>
      <w:r>
        <w:rPr>
          <w:rFonts w:ascii="Arial" w:hAnsi="Arial" w:cs="Arial"/>
          <w:sz w:val="24"/>
          <w:szCs w:val="24"/>
        </w:rPr>
        <w:t xml:space="preserve"> também possui mais G/A (Gols e assistências)</w:t>
      </w:r>
      <w:r w:rsidR="001E471D">
        <w:rPr>
          <w:rFonts w:ascii="Arial" w:hAnsi="Arial" w:cs="Arial"/>
          <w:sz w:val="24"/>
          <w:szCs w:val="24"/>
        </w:rPr>
        <w:t xml:space="preserve">. Considerando esse aspecto, </w:t>
      </w:r>
      <w:r w:rsidR="00A463D0">
        <w:rPr>
          <w:rFonts w:ascii="Arial" w:hAnsi="Arial" w:cs="Arial"/>
          <w:sz w:val="24"/>
          <w:szCs w:val="24"/>
        </w:rPr>
        <w:t xml:space="preserve">creio que </w:t>
      </w:r>
      <w:r>
        <w:rPr>
          <w:rFonts w:ascii="Arial" w:hAnsi="Arial" w:cs="Arial"/>
          <w:sz w:val="24"/>
          <w:szCs w:val="24"/>
        </w:rPr>
        <w:t xml:space="preserve">é uma comparação </w:t>
      </w:r>
      <w:r w:rsidR="00475903" w:rsidRPr="005C3AE3">
        <w:rPr>
          <w:rFonts w:ascii="Arial" w:hAnsi="Arial" w:cs="Arial"/>
          <w:sz w:val="24"/>
          <w:szCs w:val="24"/>
        </w:rPr>
        <w:t>sem sentido</w:t>
      </w:r>
      <w:r>
        <w:rPr>
          <w:rFonts w:ascii="Arial" w:hAnsi="Arial" w:cs="Arial"/>
          <w:sz w:val="24"/>
          <w:szCs w:val="24"/>
        </w:rPr>
        <w:t>, como se gols fossem medalhas de ouro</w:t>
      </w:r>
      <w:ins w:id="2" w:author="Aluno" w:date="2022-09-27T14:55:00Z">
        <w:r w:rsidR="00A463D0">
          <w:rPr>
            <w:rFonts w:ascii="Arial" w:hAnsi="Arial" w:cs="Arial"/>
            <w:sz w:val="24"/>
            <w:szCs w:val="24"/>
          </w:rPr>
          <w:t>,</w:t>
        </w:r>
      </w:ins>
      <w:r>
        <w:rPr>
          <w:rFonts w:ascii="Arial" w:hAnsi="Arial" w:cs="Arial"/>
          <w:sz w:val="24"/>
          <w:szCs w:val="24"/>
        </w:rPr>
        <w:t xml:space="preserve"> e assistências</w:t>
      </w:r>
      <w:ins w:id="3" w:author="Aluno" w:date="2022-09-27T14:55:00Z">
        <w:r w:rsidR="00A463D0">
          <w:rPr>
            <w:rFonts w:ascii="Arial" w:hAnsi="Arial" w:cs="Arial"/>
            <w:sz w:val="24"/>
            <w:szCs w:val="24"/>
          </w:rPr>
          <w:t>,</w:t>
        </w:r>
      </w:ins>
      <w:r>
        <w:rPr>
          <w:rFonts w:ascii="Arial" w:hAnsi="Arial" w:cs="Arial"/>
          <w:sz w:val="24"/>
          <w:szCs w:val="24"/>
        </w:rPr>
        <w:t xml:space="preserve"> de prata nas olimpíadas, e um atleta1 (Cristiano Ronaldo) tivesse 100 medalhas de ouro e 5 de prata, e outro</w:t>
      </w:r>
      <w:r w:rsidR="00A7048A">
        <w:rPr>
          <w:rFonts w:ascii="Arial" w:hAnsi="Arial" w:cs="Arial"/>
          <w:sz w:val="24"/>
          <w:szCs w:val="24"/>
        </w:rPr>
        <w:t xml:space="preserve"> que seria o atleta2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Messi</w:t>
      </w:r>
      <w:proofErr w:type="spellEnd"/>
      <w:r>
        <w:rPr>
          <w:rFonts w:ascii="Arial" w:hAnsi="Arial" w:cs="Arial"/>
          <w:sz w:val="24"/>
          <w:szCs w:val="24"/>
        </w:rPr>
        <w:t>) tivesse 80 de ouro e 40 de prata, assim o atl</w:t>
      </w:r>
      <w:r w:rsidR="00A7048A">
        <w:rPr>
          <w:rFonts w:ascii="Arial" w:hAnsi="Arial" w:cs="Arial"/>
          <w:sz w:val="24"/>
          <w:szCs w:val="24"/>
        </w:rPr>
        <w:t>eta1 (Cristiano Ronaldo) teria</w:t>
      </w:r>
      <w:r>
        <w:rPr>
          <w:rFonts w:ascii="Arial" w:hAnsi="Arial" w:cs="Arial"/>
          <w:sz w:val="24"/>
          <w:szCs w:val="24"/>
        </w:rPr>
        <w:t xml:space="preserve"> 105 medalhas no total e atleta2 (</w:t>
      </w:r>
      <w:proofErr w:type="spellStart"/>
      <w:r>
        <w:rPr>
          <w:rFonts w:ascii="Arial" w:hAnsi="Arial" w:cs="Arial"/>
          <w:sz w:val="24"/>
          <w:szCs w:val="24"/>
        </w:rPr>
        <w:t>Messi</w:t>
      </w:r>
      <w:proofErr w:type="spellEnd"/>
      <w:r>
        <w:rPr>
          <w:rFonts w:ascii="Arial" w:hAnsi="Arial" w:cs="Arial"/>
          <w:sz w:val="24"/>
          <w:szCs w:val="24"/>
        </w:rPr>
        <w:t>) com 120 medalhas no total</w:t>
      </w:r>
      <w:r w:rsidR="00A463D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463D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eguindo a lógica dos fãs de </w:t>
      </w:r>
      <w:proofErr w:type="spellStart"/>
      <w:r>
        <w:rPr>
          <w:rFonts w:ascii="Arial" w:hAnsi="Arial" w:cs="Arial"/>
          <w:sz w:val="24"/>
          <w:szCs w:val="24"/>
        </w:rPr>
        <w:t>Messi</w:t>
      </w:r>
      <w:proofErr w:type="spellEnd"/>
      <w:ins w:id="4" w:author="Aluno" w:date="2022-09-27T14:57:00Z">
        <w:r w:rsidR="00A463D0">
          <w:rPr>
            <w:rFonts w:ascii="Arial" w:hAnsi="Arial" w:cs="Arial"/>
            <w:sz w:val="24"/>
            <w:szCs w:val="24"/>
          </w:rPr>
          <w:t>,</w:t>
        </w:r>
      </w:ins>
      <w:r>
        <w:rPr>
          <w:rFonts w:ascii="Arial" w:hAnsi="Arial" w:cs="Arial"/>
          <w:sz w:val="24"/>
          <w:szCs w:val="24"/>
        </w:rPr>
        <w:t xml:space="preserve"> então o atleta dois seria melhor devido a maior quantidade de medalhas?</w:t>
      </w:r>
      <w:r>
        <w:rPr>
          <w:rFonts w:ascii="Arial" w:hAnsi="Arial" w:cs="Arial"/>
          <w:sz w:val="24"/>
          <w:szCs w:val="24"/>
        </w:rPr>
        <w:tab/>
      </w:r>
    </w:p>
    <w:p w:rsidR="00BC618B" w:rsidRDefault="00F94F86" w:rsidP="00F94F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Acho que já ficou claro minha opinião, </w:t>
      </w:r>
      <w:proofErr w:type="spellStart"/>
      <w:r>
        <w:rPr>
          <w:rFonts w:ascii="Arial" w:hAnsi="Arial" w:cs="Arial"/>
          <w:sz w:val="24"/>
          <w:szCs w:val="24"/>
        </w:rPr>
        <w:t>Messi</w:t>
      </w:r>
      <w:proofErr w:type="spellEnd"/>
      <w:r>
        <w:rPr>
          <w:rFonts w:ascii="Arial" w:hAnsi="Arial" w:cs="Arial"/>
          <w:sz w:val="24"/>
          <w:szCs w:val="24"/>
        </w:rPr>
        <w:t xml:space="preserve"> pode ter mais bolas de ouro e títulos, mas vale lembrar que ele passou quase toda carreira na </w:t>
      </w:r>
      <w:proofErr w:type="spellStart"/>
      <w:r>
        <w:rPr>
          <w:rFonts w:ascii="Arial" w:hAnsi="Arial" w:cs="Arial"/>
          <w:sz w:val="24"/>
          <w:szCs w:val="24"/>
        </w:rPr>
        <w:t>lali</w:t>
      </w:r>
      <w:r w:rsidR="00BC618B">
        <w:rPr>
          <w:rFonts w:ascii="Arial" w:hAnsi="Arial" w:cs="Arial"/>
          <w:sz w:val="24"/>
          <w:szCs w:val="24"/>
        </w:rPr>
        <w:t>ga</w:t>
      </w:r>
      <w:proofErr w:type="spellEnd"/>
      <w:r w:rsidR="00BC618B">
        <w:rPr>
          <w:rFonts w:ascii="Arial" w:hAnsi="Arial" w:cs="Arial"/>
          <w:sz w:val="24"/>
          <w:szCs w:val="24"/>
        </w:rPr>
        <w:t xml:space="preserve"> e agora está na </w:t>
      </w:r>
      <w:proofErr w:type="spellStart"/>
      <w:r w:rsidR="00BC618B" w:rsidRPr="005C3AE3">
        <w:rPr>
          <w:rFonts w:ascii="Arial" w:hAnsi="Arial" w:cs="Arial"/>
          <w:sz w:val="24"/>
          <w:szCs w:val="24"/>
        </w:rPr>
        <w:t>League</w:t>
      </w:r>
      <w:proofErr w:type="spellEnd"/>
      <w:r w:rsidR="00BC618B" w:rsidRPr="005C3A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18B" w:rsidRPr="005C3AE3">
        <w:rPr>
          <w:rFonts w:ascii="Arial" w:hAnsi="Arial" w:cs="Arial"/>
          <w:sz w:val="24"/>
          <w:szCs w:val="24"/>
        </w:rPr>
        <w:t>One</w:t>
      </w:r>
      <w:proofErr w:type="spellEnd"/>
      <w:r w:rsidR="00A463D0" w:rsidRPr="005C3AE3">
        <w:rPr>
          <w:rFonts w:ascii="Arial" w:hAnsi="Arial" w:cs="Arial"/>
          <w:sz w:val="24"/>
          <w:szCs w:val="24"/>
        </w:rPr>
        <w:t>, a qual tem</w:t>
      </w:r>
      <w:r w:rsidRPr="005C3A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apenas o time do PSG como potência, e </w:t>
      </w:r>
      <w:proofErr w:type="spellStart"/>
      <w:r>
        <w:rPr>
          <w:rFonts w:ascii="Arial" w:hAnsi="Arial" w:cs="Arial"/>
          <w:sz w:val="24"/>
          <w:szCs w:val="24"/>
        </w:rPr>
        <w:t>laliga</w:t>
      </w:r>
      <w:proofErr w:type="spellEnd"/>
      <w:r>
        <w:rPr>
          <w:rFonts w:ascii="Arial" w:hAnsi="Arial" w:cs="Arial"/>
          <w:sz w:val="24"/>
          <w:szCs w:val="24"/>
        </w:rPr>
        <w:t xml:space="preserve"> apenas com</w:t>
      </w:r>
      <w:r w:rsidR="00A7048A">
        <w:rPr>
          <w:rFonts w:ascii="Arial" w:hAnsi="Arial" w:cs="Arial"/>
          <w:sz w:val="24"/>
          <w:szCs w:val="24"/>
        </w:rPr>
        <w:t xml:space="preserve"> Barcelona e Real Madrid,</w:t>
      </w:r>
      <w:r w:rsidR="00BC618B">
        <w:rPr>
          <w:rFonts w:ascii="Arial" w:hAnsi="Arial" w:cs="Arial"/>
          <w:sz w:val="24"/>
          <w:szCs w:val="24"/>
        </w:rPr>
        <w:t xml:space="preserve"> e a maioria dos títulos do </w:t>
      </w:r>
      <w:proofErr w:type="spellStart"/>
      <w:r w:rsidR="00BC618B">
        <w:rPr>
          <w:rFonts w:ascii="Arial" w:hAnsi="Arial" w:cs="Arial"/>
          <w:sz w:val="24"/>
          <w:szCs w:val="24"/>
        </w:rPr>
        <w:t>M</w:t>
      </w:r>
      <w:r w:rsidR="00373A08">
        <w:rPr>
          <w:rFonts w:ascii="Arial" w:hAnsi="Arial" w:cs="Arial"/>
          <w:sz w:val="24"/>
          <w:szCs w:val="24"/>
        </w:rPr>
        <w:t>essi</w:t>
      </w:r>
      <w:proofErr w:type="spellEnd"/>
      <w:r w:rsidR="00373A08">
        <w:rPr>
          <w:rFonts w:ascii="Arial" w:hAnsi="Arial" w:cs="Arial"/>
          <w:sz w:val="24"/>
          <w:szCs w:val="24"/>
        </w:rPr>
        <w:t xml:space="preserve"> vieram dessas ligas. </w:t>
      </w:r>
      <w:r w:rsidR="00BC618B">
        <w:rPr>
          <w:rFonts w:ascii="Arial" w:hAnsi="Arial" w:cs="Arial"/>
          <w:sz w:val="24"/>
          <w:szCs w:val="24"/>
        </w:rPr>
        <w:t xml:space="preserve">Cristiano Ronaldo jogou na Séria A da Itália, Premier </w:t>
      </w:r>
      <w:proofErr w:type="spellStart"/>
      <w:r w:rsidR="00BC618B">
        <w:rPr>
          <w:rFonts w:ascii="Arial" w:hAnsi="Arial" w:cs="Arial"/>
          <w:sz w:val="24"/>
          <w:szCs w:val="24"/>
        </w:rPr>
        <w:t>League</w:t>
      </w:r>
      <w:proofErr w:type="spellEnd"/>
      <w:r w:rsidR="00BC618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C618B">
        <w:rPr>
          <w:rFonts w:ascii="Arial" w:hAnsi="Arial" w:cs="Arial"/>
          <w:sz w:val="24"/>
          <w:szCs w:val="24"/>
        </w:rPr>
        <w:t>Laliga</w:t>
      </w:r>
      <w:proofErr w:type="spellEnd"/>
      <w:r w:rsidR="00BC618B">
        <w:rPr>
          <w:rFonts w:ascii="Arial" w:hAnsi="Arial" w:cs="Arial"/>
          <w:sz w:val="24"/>
          <w:szCs w:val="24"/>
        </w:rPr>
        <w:t xml:space="preserve">, tendo em vista que Séria A e </w:t>
      </w:r>
      <w:proofErr w:type="spellStart"/>
      <w:r w:rsidR="00BC618B">
        <w:rPr>
          <w:rFonts w:ascii="Arial" w:hAnsi="Arial" w:cs="Arial"/>
          <w:sz w:val="24"/>
          <w:szCs w:val="24"/>
        </w:rPr>
        <w:t>Premeir</w:t>
      </w:r>
      <w:proofErr w:type="spellEnd"/>
      <w:r w:rsidR="00BC61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18B">
        <w:rPr>
          <w:rFonts w:ascii="Arial" w:hAnsi="Arial" w:cs="Arial"/>
          <w:sz w:val="24"/>
          <w:szCs w:val="24"/>
        </w:rPr>
        <w:t>League</w:t>
      </w:r>
      <w:proofErr w:type="spellEnd"/>
      <w:r w:rsidR="00BC618B">
        <w:rPr>
          <w:rFonts w:ascii="Arial" w:hAnsi="Arial" w:cs="Arial"/>
          <w:sz w:val="24"/>
          <w:szCs w:val="24"/>
        </w:rPr>
        <w:t xml:space="preserve"> tem alguns dos maiores ti</w:t>
      </w:r>
      <w:r w:rsidR="00373A08">
        <w:rPr>
          <w:rFonts w:ascii="Arial" w:hAnsi="Arial" w:cs="Arial"/>
          <w:sz w:val="24"/>
          <w:szCs w:val="24"/>
        </w:rPr>
        <w:t xml:space="preserve">mes da </w:t>
      </w:r>
      <w:proofErr w:type="spellStart"/>
      <w:r w:rsidR="00373A08">
        <w:rPr>
          <w:rFonts w:ascii="Arial" w:hAnsi="Arial" w:cs="Arial"/>
          <w:sz w:val="24"/>
          <w:szCs w:val="24"/>
        </w:rPr>
        <w:t>europa</w:t>
      </w:r>
      <w:proofErr w:type="spellEnd"/>
      <w:r w:rsidR="00373A08">
        <w:rPr>
          <w:rFonts w:ascii="Arial" w:hAnsi="Arial" w:cs="Arial"/>
          <w:sz w:val="24"/>
          <w:szCs w:val="24"/>
        </w:rPr>
        <w:t>,</w:t>
      </w:r>
      <w:r w:rsidR="00BC618B">
        <w:rPr>
          <w:rFonts w:ascii="Arial" w:hAnsi="Arial" w:cs="Arial"/>
          <w:sz w:val="24"/>
          <w:szCs w:val="24"/>
        </w:rPr>
        <w:t xml:space="preserve"> e até os times “fracos” da Premier </w:t>
      </w:r>
      <w:proofErr w:type="spellStart"/>
      <w:r w:rsidR="00BC618B">
        <w:rPr>
          <w:rFonts w:ascii="Arial" w:hAnsi="Arial" w:cs="Arial"/>
          <w:sz w:val="24"/>
          <w:szCs w:val="24"/>
        </w:rPr>
        <w:t>League</w:t>
      </w:r>
      <w:proofErr w:type="spellEnd"/>
      <w:r w:rsidR="00BC618B">
        <w:rPr>
          <w:rFonts w:ascii="Arial" w:hAnsi="Arial" w:cs="Arial"/>
          <w:sz w:val="24"/>
          <w:szCs w:val="24"/>
        </w:rPr>
        <w:t xml:space="preserve"> são mais fortes que os times da </w:t>
      </w:r>
      <w:proofErr w:type="spellStart"/>
      <w:r w:rsidR="00BC618B">
        <w:rPr>
          <w:rFonts w:ascii="Arial" w:hAnsi="Arial" w:cs="Arial"/>
          <w:sz w:val="24"/>
          <w:szCs w:val="24"/>
        </w:rPr>
        <w:t>laliga</w:t>
      </w:r>
      <w:proofErr w:type="spellEnd"/>
      <w:r w:rsidR="00BC618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C618B">
        <w:rPr>
          <w:rFonts w:ascii="Arial" w:hAnsi="Arial" w:cs="Arial"/>
          <w:sz w:val="24"/>
          <w:szCs w:val="24"/>
        </w:rPr>
        <w:t>League</w:t>
      </w:r>
      <w:proofErr w:type="spellEnd"/>
      <w:r w:rsidR="00BC61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18B">
        <w:rPr>
          <w:rFonts w:ascii="Arial" w:hAnsi="Arial" w:cs="Arial"/>
          <w:sz w:val="24"/>
          <w:szCs w:val="24"/>
        </w:rPr>
        <w:t>One</w:t>
      </w:r>
      <w:proofErr w:type="spellEnd"/>
      <w:r w:rsidR="00BC618B">
        <w:rPr>
          <w:rFonts w:ascii="Arial" w:hAnsi="Arial" w:cs="Arial"/>
          <w:sz w:val="24"/>
          <w:szCs w:val="24"/>
        </w:rPr>
        <w:t xml:space="preserve">. Isso tudo mostra como Cristiano passou por maiores dificuldades que o </w:t>
      </w:r>
      <w:proofErr w:type="spellStart"/>
      <w:r w:rsidR="00BC618B">
        <w:rPr>
          <w:rFonts w:ascii="Arial" w:hAnsi="Arial" w:cs="Arial"/>
          <w:sz w:val="24"/>
          <w:szCs w:val="24"/>
        </w:rPr>
        <w:t>Messi</w:t>
      </w:r>
      <w:proofErr w:type="spellEnd"/>
      <w:r w:rsidR="00BC618B">
        <w:rPr>
          <w:rFonts w:ascii="Arial" w:hAnsi="Arial" w:cs="Arial"/>
          <w:sz w:val="24"/>
          <w:szCs w:val="24"/>
        </w:rPr>
        <w:t>, em ligas maiores e mais competitivas, e ainda sim tem a liderança entre eles com gols.</w:t>
      </w:r>
    </w:p>
    <w:p w:rsidR="00BC618B" w:rsidRDefault="00BC618B" w:rsidP="00F94F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Indo direto ao ponto, para mim Cristiano Ronaldo é o melhor jogador de futebol da história, 5 </w:t>
      </w:r>
      <w:proofErr w:type="spellStart"/>
      <w:r>
        <w:rPr>
          <w:rFonts w:ascii="Arial" w:hAnsi="Arial" w:cs="Arial"/>
          <w:sz w:val="24"/>
          <w:szCs w:val="24"/>
        </w:rPr>
        <w:t>champions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league</w:t>
      </w:r>
      <w:proofErr w:type="spellEnd"/>
      <w:r>
        <w:rPr>
          <w:rFonts w:ascii="Arial" w:hAnsi="Arial" w:cs="Arial"/>
          <w:sz w:val="24"/>
          <w:szCs w:val="24"/>
        </w:rPr>
        <w:t xml:space="preserve">, 5 bolas de ouro e maior goleador da história, e ele também é o cara mais completo que eu já vi no futebol, ele é </w:t>
      </w:r>
      <w:r>
        <w:rPr>
          <w:rFonts w:ascii="Arial" w:hAnsi="Arial" w:cs="Arial"/>
          <w:sz w:val="24"/>
          <w:szCs w:val="24"/>
        </w:rPr>
        <w:lastRenderedPageBreak/>
        <w:t>forte, alto, faz gols aéreos, gols de falta de grandes e pequenas dist</w:t>
      </w:r>
      <w:r w:rsidR="00A463D0">
        <w:rPr>
          <w:rFonts w:ascii="Arial" w:hAnsi="Arial" w:cs="Arial"/>
          <w:sz w:val="24"/>
          <w:szCs w:val="24"/>
        </w:rPr>
        <w:t>â</w:t>
      </w:r>
      <w:r>
        <w:rPr>
          <w:rFonts w:ascii="Arial" w:hAnsi="Arial" w:cs="Arial"/>
          <w:sz w:val="24"/>
          <w:szCs w:val="24"/>
        </w:rPr>
        <w:t>ncias, gol de pênalti, gol de longe, gol de perto, chute extremamente forte, e antigamente ele tinha um drible espetacular também, e tudo isso leva minha opinião para crer que ele</w:t>
      </w:r>
      <w:r w:rsidR="001B1720">
        <w:rPr>
          <w:rFonts w:ascii="Arial" w:hAnsi="Arial" w:cs="Arial"/>
          <w:sz w:val="24"/>
          <w:szCs w:val="24"/>
        </w:rPr>
        <w:t xml:space="preserve"> é o </w:t>
      </w:r>
      <w:r w:rsidR="00430447">
        <w:rPr>
          <w:rFonts w:ascii="Arial" w:hAnsi="Arial" w:cs="Arial"/>
          <w:sz w:val="24"/>
          <w:szCs w:val="24"/>
        </w:rPr>
        <w:t>melhor</w:t>
      </w:r>
      <w:r w:rsidR="00A463D0">
        <w:rPr>
          <w:rFonts w:ascii="Arial" w:hAnsi="Arial" w:cs="Arial"/>
          <w:sz w:val="24"/>
          <w:szCs w:val="24"/>
        </w:rPr>
        <w:t>.</w:t>
      </w:r>
      <w:r w:rsidR="00430447">
        <w:rPr>
          <w:rFonts w:ascii="Arial" w:hAnsi="Arial" w:cs="Arial"/>
          <w:sz w:val="24"/>
          <w:szCs w:val="24"/>
        </w:rPr>
        <w:t xml:space="preserve"> </w:t>
      </w:r>
      <w:r w:rsidR="00A463D0">
        <w:rPr>
          <w:rFonts w:ascii="Arial" w:hAnsi="Arial" w:cs="Arial"/>
          <w:sz w:val="24"/>
          <w:szCs w:val="24"/>
        </w:rPr>
        <w:t>A</w:t>
      </w:r>
      <w:r w:rsidR="00430447">
        <w:rPr>
          <w:rFonts w:ascii="Arial" w:hAnsi="Arial" w:cs="Arial"/>
          <w:sz w:val="24"/>
          <w:szCs w:val="24"/>
        </w:rPr>
        <w:t xml:space="preserve">credito que </w:t>
      </w:r>
      <w:proofErr w:type="spellStart"/>
      <w:r w:rsidR="00430447">
        <w:rPr>
          <w:rFonts w:ascii="Arial" w:hAnsi="Arial" w:cs="Arial"/>
          <w:sz w:val="24"/>
          <w:szCs w:val="24"/>
        </w:rPr>
        <w:t>Messi</w:t>
      </w:r>
      <w:proofErr w:type="spellEnd"/>
      <w:r w:rsidR="00430447">
        <w:rPr>
          <w:rFonts w:ascii="Arial" w:hAnsi="Arial" w:cs="Arial"/>
          <w:sz w:val="24"/>
          <w:szCs w:val="24"/>
        </w:rPr>
        <w:t xml:space="preserve"> também seja um ótimo jogador, mas não tão ilimitado como Cristiano Ronaldo. SIUU</w:t>
      </w:r>
    </w:p>
    <w:p w:rsidR="00F94F86" w:rsidRPr="00F94F86" w:rsidRDefault="00BC618B" w:rsidP="00F94F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</w:p>
    <w:sectPr w:rsidR="00F94F86" w:rsidRPr="00F94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91"/>
    <w:rsid w:val="001B1720"/>
    <w:rsid w:val="001E471D"/>
    <w:rsid w:val="002316A9"/>
    <w:rsid w:val="00373A08"/>
    <w:rsid w:val="00430447"/>
    <w:rsid w:val="00475903"/>
    <w:rsid w:val="005C3AE3"/>
    <w:rsid w:val="005E7E91"/>
    <w:rsid w:val="009E6F9A"/>
    <w:rsid w:val="00A463D0"/>
    <w:rsid w:val="00A7048A"/>
    <w:rsid w:val="00BC618B"/>
    <w:rsid w:val="00CA5C03"/>
    <w:rsid w:val="00D136FB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2008"/>
  <w15:chartTrackingRefBased/>
  <w15:docId w15:val="{C56CBD46-26E7-4495-A65E-5E130DAC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3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E7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136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D136F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4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47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2022-09-27T16:59:00Z</dcterms:created>
  <dcterms:modified xsi:type="dcterms:W3CDTF">2022-09-27T18:19:00Z</dcterms:modified>
</cp:coreProperties>
</file>